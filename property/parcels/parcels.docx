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tabs>
          <w:tab w:val="right" w:pos="9025"/>
        </w:tabs>
        <w:spacing w:before="200" w:line="276" w:lineRule="auto"/>
        <w:rPr/>
      </w:pPr>
      <w:bookmarkStart w:colFirst="0" w:colLast="0" w:name="_xc01ofjwaqb0" w:id="0"/>
      <w:bookmarkEnd w:id="0"/>
      <w:r w:rsidDel="00000000" w:rsidR="00000000" w:rsidRPr="00000000">
        <w:rPr>
          <w:rtl w:val="0"/>
        </w:rPr>
        <w:t xml:space="preserve">Актуальні списки</w:t>
      </w:r>
      <w:ins w:author="Anonymous" w:id="0" w:date="2019-10-23T10:43:04Z">
        <w:commentRangeStart w:id="0"/>
        <w:r w:rsidDel="00000000" w:rsidR="00000000" w:rsidRPr="00000000">
          <w:rPr>
            <w:rtl w:val="0"/>
          </w:rPr>
          <w:t xml:space="preserve"> </w:t>
        </w:r>
      </w:ins>
      <w:commentRangeEnd w:id="0"/>
      <w:r w:rsidDel="00000000" w:rsidR="00000000" w:rsidRPr="00000000">
        <w:commentReference w:id="0"/>
      </w:r>
      <w:r w:rsidDel="00000000" w:rsidR="00000000" w:rsidRPr="00000000">
        <w:rPr>
          <w:rtl w:val="0"/>
        </w:rPr>
        <w:t xml:space="preserve">власників/орендарів місцевих земельних ділянок</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7">
              <w:r w:rsidDel="00000000" w:rsidR="00000000" w:rsidRPr="00000000">
                <w:rPr>
                  <w:color w:val="1155cc"/>
                  <w:u w:val="single"/>
                  <w:rtl w:val="0"/>
                </w:rPr>
                <w:t xml:space="preserve">Земельний кодекс України</w:t>
              </w:r>
            </w:hyperlink>
            <w:r w:rsidDel="00000000" w:rsidR="00000000" w:rsidRPr="00000000">
              <w:rPr>
                <w:rtl w:val="0"/>
              </w:rPr>
              <w:t xml:space="preserve">, </w:t>
            </w:r>
            <w:hyperlink r:id="rId8">
              <w:r w:rsidDel="00000000" w:rsidR="00000000" w:rsidRPr="00000000">
                <w:rPr>
                  <w:color w:val="1155cc"/>
                  <w:u w:val="single"/>
                  <w:rtl w:val="0"/>
                </w:rPr>
                <w:t xml:space="preserve">Податковий кодекс України</w:t>
              </w:r>
            </w:hyperlink>
            <w:r w:rsidDel="00000000" w:rsidR="00000000" w:rsidRPr="00000000">
              <w:rPr>
                <w:rtl w:val="0"/>
              </w:rPr>
              <w:t xml:space="preserve">, </w:t>
            </w:r>
            <w:hyperlink r:id="rId9">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10">
              <w:r w:rsidDel="00000000" w:rsidR="00000000" w:rsidRPr="00000000">
                <w:rPr>
                  <w:color w:val="1155cc"/>
                  <w:u w:val="single"/>
                  <w:rtl w:val="0"/>
                </w:rPr>
                <w:t xml:space="preserve">Постанова КМУ «Про затвердження Порядку проведення інвентаризації земель та визнання такими, що втратили чинність, деяких постанов Кабінету Міністрів України» від 05.06.2019 № 476</w:t>
              </w:r>
            </w:hyperlink>
            <w:r w:rsidDel="00000000" w:rsidR="00000000" w:rsidRPr="00000000">
              <w:rPr>
                <w:rtl w:val="0"/>
              </w:rPr>
              <w:t xml:space="preserve">, </w:t>
            </w:r>
            <w:hyperlink r:id="rId11">
              <w:r w:rsidDel="00000000" w:rsidR="00000000" w:rsidRPr="00000000">
                <w:rPr>
                  <w:color w:val="1155cc"/>
                  <w:u w:val="single"/>
                  <w:rtl w:val="0"/>
                </w:rPr>
                <w:t xml:space="preserve">Постанова КМУ «Про містобудівний кадастр» від 25.05.2011 № 559</w:t>
              </w:r>
            </w:hyperlink>
            <w:r w:rsidDel="00000000" w:rsidR="00000000" w:rsidRPr="00000000">
              <w:rPr>
                <w:rtl w:val="0"/>
              </w:rPr>
              <w:t xml:space="preserve">, </w:t>
            </w:r>
            <w:hyperlink r:id="rId12">
              <w:r w:rsidDel="00000000" w:rsidR="00000000" w:rsidRPr="00000000">
                <w:rPr>
                  <w:color w:val="1155cc"/>
                  <w:u w:val="single"/>
                  <w:rtl w:val="0"/>
                </w:rPr>
                <w:t xml:space="preserve">Наказ Мінфіну «Про затвердження форми Переліку орендарів, з якими укладено договори оренди землі державної або комунальної власності» від 17.09.2015 № 783</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Органи місцевого самоврядування можуть проводити облік власників/орендарів місцевих земельних ділянок в рамках ведення містобудівного кадастру та/або інвентаризації земельних ділянок. Органи місцевого самоврядування формують переліки орендарів земельних ділянок комунальної власності відповідно до статті 288 </w:t>
            </w:r>
            <w:hyperlink r:id="rId13">
              <w:r w:rsidDel="00000000" w:rsidR="00000000" w:rsidRPr="00000000">
                <w:rPr>
                  <w:color w:val="1155cc"/>
                  <w:u w:val="single"/>
                  <w:rtl w:val="0"/>
                </w:rPr>
                <w:t xml:space="preserve">Податкового кодексу України</w:t>
              </w:r>
            </w:hyperlink>
            <w:r w:rsidDel="00000000" w:rsidR="00000000" w:rsidRPr="00000000">
              <w:rPr>
                <w:rtl w:val="0"/>
              </w:rPr>
              <w:t xml:space="preserve">.</w:t>
            </w:r>
            <w:r w:rsidDel="00000000" w:rsidR="00000000" w:rsidRPr="00000000">
              <w:rPr>
                <w:rtl w:val="0"/>
              </w:rPr>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Укладення, внесення змін, виконання, розірвання договорів про передачу земельних ділянок у користування. Укладення договорів приватизації земельних ділянок. Актуалізація даних про власників та характеристики земельних ділянок.</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Щокварталу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 або векторних геопросторових даних</w:t>
            </w:r>
          </w:p>
        </w:tc>
      </w:tr>
    </w:tbl>
    <w:p w:rsidR="00000000" w:rsidDel="00000000" w:rsidP="00000000" w:rsidRDefault="00000000" w:rsidRPr="00000000" w14:paraId="00000011">
      <w:pPr>
        <w:pStyle w:val="Heading1"/>
        <w:spacing w:line="276" w:lineRule="auto"/>
        <w:rPr/>
      </w:pPr>
      <w:bookmarkStart w:colFirst="0" w:colLast="0" w:name="_7h2qa04ri3c6"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rPr/>
      </w:pPr>
      <w:r w:rsidDel="00000000" w:rsidR="00000000" w:rsidRPr="00000000">
        <w:rPr>
          <w:rtl w:val="0"/>
        </w:rPr>
        <w:t xml:space="preserve">Повноваження виконавчих органів місцевих рад у сфері регулювання земельних відносин визначені статтею 33 </w:t>
      </w:r>
      <w:hyperlink r:id="rId14">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w:t>
      </w:r>
      <w:r w:rsidDel="00000000" w:rsidR="00000000" w:rsidRPr="00000000">
        <w:rPr>
          <w:rtl w:val="0"/>
        </w:rPr>
        <w:t xml:space="preserve">Органи місцевого самоврядування можуть збирати інформацію про власників земельних ділянок у рамках ведення містобудівного кадастру (</w:t>
      </w:r>
      <w:hyperlink r:id="rId15">
        <w:r w:rsidDel="00000000" w:rsidR="00000000" w:rsidRPr="00000000">
          <w:rPr>
            <w:color w:val="1155cc"/>
            <w:u w:val="single"/>
            <w:rtl w:val="0"/>
          </w:rPr>
          <w:t xml:space="preserve">Постанова КМУ «Про містобудівний кадастр» від 25.05.2011 № 559</w:t>
        </w:r>
      </w:hyperlink>
      <w:r w:rsidDel="00000000" w:rsidR="00000000" w:rsidRPr="00000000">
        <w:rPr>
          <w:rtl w:val="0"/>
        </w:rPr>
        <w:t xml:space="preserve">), інвентаризації земельних ділянок (</w:t>
      </w:r>
      <w:hyperlink r:id="rId16">
        <w:r w:rsidDel="00000000" w:rsidR="00000000" w:rsidRPr="00000000">
          <w:rPr>
            <w:color w:val="1155cc"/>
            <w:u w:val="single"/>
            <w:rtl w:val="0"/>
          </w:rPr>
          <w:t xml:space="preserve">Постанова КМУ від 05.06.2019 № 476</w:t>
        </w:r>
      </w:hyperlink>
      <w:r w:rsidDel="00000000" w:rsidR="00000000" w:rsidRPr="00000000">
        <w:rPr>
          <w:rtl w:val="0"/>
        </w:rPr>
        <w:t xml:space="preserve">).</w:t>
      </w:r>
    </w:p>
    <w:p w:rsidR="00000000" w:rsidDel="00000000" w:rsidP="00000000" w:rsidRDefault="00000000" w:rsidRPr="00000000" w14:paraId="00000013">
      <w:pPr>
        <w:spacing w:after="200" w:line="276" w:lineRule="auto"/>
        <w:rPr/>
      </w:pPr>
      <w:r w:rsidDel="00000000" w:rsidR="00000000" w:rsidRPr="00000000">
        <w:rPr>
          <w:rtl w:val="0"/>
        </w:rPr>
        <w:t xml:space="preserve">Відповідно до пункту 288.1 статті 288 розділу XII </w:t>
      </w:r>
      <w:hyperlink r:id="rId17">
        <w:r w:rsidDel="00000000" w:rsidR="00000000" w:rsidRPr="00000000">
          <w:rPr>
            <w:color w:val="1155cc"/>
            <w:u w:val="single"/>
            <w:rtl w:val="0"/>
          </w:rPr>
          <w:t xml:space="preserve">Податкового кодексу України</w:t>
        </w:r>
      </w:hyperlink>
      <w:r w:rsidDel="00000000" w:rsidR="00000000" w:rsidRPr="00000000">
        <w:rPr>
          <w:rtl w:val="0"/>
        </w:rPr>
        <w:t xml:space="preserve">, органи місцевого самоврядування, які укладають договори оренди землі, повинні до 1 лютого подавати контролюючому органу за місцезнаходженням земельної ділянки переліки орендарів. Форма переліку визначена </w:t>
      </w:r>
      <w:hyperlink r:id="rId18">
        <w:r w:rsidDel="00000000" w:rsidR="00000000" w:rsidRPr="00000000">
          <w:rPr>
            <w:color w:val="1155cc"/>
            <w:u w:val="single"/>
            <w:rtl w:val="0"/>
          </w:rPr>
          <w:t xml:space="preserve">Наказом Мінфіну від 17.09.2015 № 783</w:t>
        </w:r>
      </w:hyperlink>
      <w:r w:rsidDel="00000000" w:rsidR="00000000" w:rsidRPr="00000000">
        <w:rPr>
          <w:rtl w:val="0"/>
        </w:rPr>
      </w:r>
    </w:p>
    <w:p w:rsidR="00000000" w:rsidDel="00000000" w:rsidP="00000000" w:rsidRDefault="00000000" w:rsidRPr="00000000" w14:paraId="00000014">
      <w:pPr>
        <w:pStyle w:val="Heading1"/>
        <w:spacing w:after="200" w:line="276" w:lineRule="auto"/>
        <w:rPr/>
      </w:pPr>
      <w:bookmarkStart w:colFirst="0" w:colLast="0" w:name="_k3c4b08i1vr5"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pStyle w:val="Heading2"/>
        <w:rPr/>
      </w:pPr>
      <w:bookmarkStart w:colFirst="0" w:colLast="0" w:name="_2xdq52dt3z52" w:id="4"/>
      <w:bookmarkEnd w:id="4"/>
      <w:r w:rsidDel="00000000" w:rsidR="00000000" w:rsidRPr="00000000">
        <w:rPr>
          <w:rtl w:val="0"/>
        </w:rPr>
        <w:t xml:space="preserve">3.1. Оприлюднення даних містобудівного кадастру</w:t>
      </w:r>
    </w:p>
    <w:p w:rsidR="00000000" w:rsidDel="00000000" w:rsidP="00000000" w:rsidRDefault="00000000" w:rsidRPr="00000000" w14:paraId="00000016">
      <w:pPr>
        <w:spacing w:after="200" w:lineRule="auto"/>
        <w:rPr/>
      </w:pPr>
      <w:r w:rsidDel="00000000" w:rsidR="00000000" w:rsidRPr="00000000">
        <w:rPr>
          <w:rtl w:val="0"/>
        </w:rPr>
        <w:t xml:space="preserve">Інформація про власників/орендарів земельних ділянок може вноситись до геоінформаційної системи містобудівного кадастру або до інформаційних систем, що використовуються для ведення бюджету. В такому разі, необхідно експортувати дані у відкритих машиночитаних форматах (CSV, JSON, XML) або форматах, які підтримують векторну графіку (SHP, GeoJSON, MID/MIF тощо). Просторові дані набору можуть бути представлені географічними координатами полігонів. Можливою є також публікація даних через інтерфейс прикладного програмування (server-side web API) системи. Для забезпечення повноти даних необхідно включити до структури набору всі атрибути, передбачені Таблицею 1.</w:t>
      </w:r>
    </w:p>
    <w:p w:rsidR="00000000" w:rsidDel="00000000" w:rsidP="00000000" w:rsidRDefault="00000000" w:rsidRPr="00000000" w14:paraId="00000017">
      <w:pPr>
        <w:pStyle w:val="Heading2"/>
        <w:rPr/>
      </w:pPr>
      <w:bookmarkStart w:colFirst="0" w:colLast="0" w:name="_8be387x2k9jw" w:id="5"/>
      <w:bookmarkEnd w:id="5"/>
      <w:r w:rsidDel="00000000" w:rsidR="00000000" w:rsidRPr="00000000">
        <w:rPr>
          <w:rtl w:val="0"/>
        </w:rPr>
        <w:t xml:space="preserve">3.2. Оприлюднення даних у формі таблиць</w:t>
      </w:r>
    </w:p>
    <w:p w:rsidR="00000000" w:rsidDel="00000000" w:rsidP="00000000" w:rsidRDefault="00000000" w:rsidRPr="00000000" w14:paraId="00000018">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Parcels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Одна земельна ділянка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pPr>
            <w:hyperlink r:id="rId19">
              <w:r w:rsidDel="00000000" w:rsidR="00000000" w:rsidRPr="00000000">
                <w:rPr>
                  <w:color w:val="1155cc"/>
                  <w:u w:val="single"/>
                  <w:rtl w:val="0"/>
                </w:rPr>
                <w:t xml:space="preserve">Parcels.xlsx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pPr>
            <w:hyperlink r:id="rId20">
              <w:r w:rsidDel="00000000" w:rsidR="00000000" w:rsidRPr="00000000">
                <w:rPr>
                  <w:color w:val="1155cc"/>
                  <w:u w:val="single"/>
                  <w:rtl w:val="0"/>
                </w:rPr>
                <w:t xml:space="preserve">Example</w:t>
              </w:r>
            </w:hyperlink>
            <w:hyperlink r:id="rId21">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rPr/>
            </w:pPr>
            <w:hyperlink r:id="rId22">
              <w:r w:rsidDel="00000000" w:rsidR="00000000" w:rsidRPr="00000000">
                <w:rPr>
                  <w:color w:val="1155cc"/>
                  <w:u w:val="single"/>
                  <w:rtl w:val="0"/>
                </w:rPr>
                <w:t xml:space="preserve">Structure.xlsx</w:t>
              </w:r>
            </w:hyperlink>
            <w:r w:rsidDel="00000000" w:rsidR="00000000" w:rsidRPr="00000000">
              <w:rPr>
                <w:rtl w:val="0"/>
              </w:rPr>
              <w:t xml:space="preserve">, </w:t>
            </w:r>
            <w:hyperlink r:id="rId23">
              <w:r w:rsidDel="00000000" w:rsidR="00000000" w:rsidRPr="00000000">
                <w:rPr>
                  <w:color w:val="1155cc"/>
                  <w:u w:val="single"/>
                  <w:rtl w:val="0"/>
                </w:rPr>
                <w:t xml:space="preserve">Structure.csv</w:t>
              </w:r>
            </w:hyperlink>
            <w:r w:rsidDel="00000000" w:rsidR="00000000" w:rsidRPr="00000000">
              <w:rPr>
                <w:rtl w:val="0"/>
              </w:rPr>
              <w:t xml:space="preserve">, </w:t>
            </w:r>
            <w:hyperlink r:id="rId24">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9">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5">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B">
      <w:pPr>
        <w:tabs>
          <w:tab w:val="right" w:pos="9025"/>
        </w:tabs>
        <w:spacing w:line="276" w:lineRule="auto"/>
        <w:jc w:val="center"/>
        <w:rPr>
          <w:b w:val="1"/>
        </w:rPr>
      </w:pPr>
      <w:r w:rsidDel="00000000" w:rsidR="00000000" w:rsidRPr="00000000">
        <w:rPr>
          <w:rtl w:val="0"/>
        </w:rPr>
      </w:r>
    </w:p>
    <w:p w:rsidR="00000000" w:rsidDel="00000000" w:rsidP="00000000" w:rsidRDefault="00000000" w:rsidRPr="00000000" w14:paraId="0000002C">
      <w:pPr>
        <w:spacing w:after="200" w:line="276" w:lineRule="auto"/>
        <w:jc w:val="center"/>
        <w:rPr>
          <w:b w:val="1"/>
        </w:rPr>
      </w:pPr>
      <w:r w:rsidDel="00000000" w:rsidR="00000000" w:rsidRPr="00000000">
        <w:rPr>
          <w:b w:val="1"/>
          <w:rtl w:val="0"/>
        </w:rPr>
        <w:t xml:space="preserve">Таблиця 1 — Структура таблиці (ресурсу) Parcels</w:t>
      </w:r>
    </w:p>
    <w:tbl>
      <w:tblPr>
        <w:tblStyle w:val="Table4"/>
        <w:tblW w:w="9090.0" w:type="dxa"/>
        <w:jc w:val="left"/>
        <w:tblInd w:w="84.212598425196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485"/>
        <w:gridCol w:w="3525"/>
        <w:gridCol w:w="1290"/>
        <w:gridCol w:w="1380"/>
        <w:tblGridChange w:id="0">
          <w:tblGrid>
            <w:gridCol w:w="1410"/>
            <w:gridCol w:w="1485"/>
            <w:gridCol w:w="3525"/>
            <w:gridCol w:w="1290"/>
            <w:gridCol w:w="138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D">
            <w:pPr>
              <w:spacing w:line="276" w:lineRule="auto"/>
              <w:rPr>
                <w:b w:val="1"/>
              </w:rPr>
            </w:pPr>
            <w:r w:rsidDel="00000000" w:rsidR="00000000" w:rsidRPr="00000000">
              <w:rPr>
                <w:b w:val="1"/>
                <w:rtl w:val="0"/>
              </w:rPr>
              <w:t xml:space="preserve">Назва колонки (name)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E">
            <w:pPr>
              <w:spacing w:line="276" w:lineRule="auto"/>
              <w:rPr>
                <w:b w:val="1"/>
              </w:rPr>
            </w:pPr>
            <w:r w:rsidDel="00000000" w:rsidR="00000000" w:rsidRPr="00000000">
              <w:rPr>
                <w:b w:val="1"/>
                <w:rtl w:val="0"/>
              </w:rPr>
              <w:t xml:space="preserve">Заголовок колонки (title)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F">
            <w:pPr>
              <w:spacing w:line="276" w:lineRule="auto"/>
              <w:rPr>
                <w:b w:val="1"/>
              </w:rPr>
            </w:pPr>
            <w:r w:rsidDel="00000000" w:rsidR="00000000" w:rsidRPr="00000000">
              <w:rPr>
                <w:b w:val="1"/>
                <w:rtl w:val="0"/>
              </w:rPr>
              <w:t xml:space="preserve">Опис значень (description)</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0">
            <w:pPr>
              <w:spacing w:line="276" w:lineRule="auto"/>
              <w:rPr>
                <w:b w:val="1"/>
              </w:rPr>
            </w:pPr>
            <w:r w:rsidDel="00000000" w:rsidR="00000000" w:rsidRPr="00000000">
              <w:rPr>
                <w:b w:val="1"/>
                <w:rtl w:val="0"/>
              </w:rPr>
              <w:t xml:space="preserve">Тип даних (datatype)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1">
            <w:pPr>
              <w:spacing w:line="276" w:lineRule="auto"/>
              <w:rPr>
                <w:b w:val="1"/>
              </w:rPr>
            </w:pPr>
            <w:r w:rsidDel="00000000" w:rsidR="00000000" w:rsidRPr="00000000">
              <w:rPr>
                <w:b w:val="1"/>
                <w:rtl w:val="0"/>
              </w:rPr>
              <w:t xml:space="preserve">Вимога заповнення (required)</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2">
            <w:pPr>
              <w:widowControl w:val="0"/>
              <w:spacing w:line="276" w:lineRule="auto"/>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Кадастровий номер земельної ділянки. Наприклад: 1234567890:98:123:9876. Якщо кадастровий номер відсутній, вказати номер документа, що засвідчує право власності на земельну ділянку.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7">
            <w:pPr>
              <w:widowControl w:val="0"/>
              <w:rPr/>
            </w:pPr>
            <w:r w:rsidDel="00000000" w:rsidR="00000000" w:rsidRPr="00000000">
              <w:rPr>
                <w:rtl w:val="0"/>
              </w:rPr>
              <w:t xml:space="preserve">custodianName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8">
            <w:pPr>
              <w:widowControl w:val="0"/>
              <w:rPr/>
            </w:pPr>
            <w:r w:rsidDel="00000000" w:rsidR="00000000" w:rsidRPr="00000000">
              <w:rPr>
                <w:rtl w:val="0"/>
              </w:rPr>
              <w:t xml:space="preserve">Назва власника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9">
            <w:pPr>
              <w:widowControl w:val="0"/>
              <w:rPr/>
            </w:pPr>
            <w:r w:rsidDel="00000000" w:rsidR="00000000" w:rsidRPr="00000000">
              <w:rPr>
                <w:rtl w:val="0"/>
              </w:rPr>
              <w:t xml:space="preserve">Повна назва юридичної особи, яка є продавцем, орендодавцем або уповноваженої ним особи. Наприклад: Департамент земельних ресурсів Маріупольської міської ради.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A">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B">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C">
            <w:pPr>
              <w:widowControl w:val="0"/>
              <w:rPr/>
            </w:pPr>
            <w:r w:rsidDel="00000000" w:rsidR="00000000" w:rsidRPr="00000000">
              <w:rPr>
                <w:rtl w:val="0"/>
              </w:rPr>
              <w:t xml:space="preserve">custodianID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D">
            <w:pPr>
              <w:widowControl w:val="0"/>
              <w:rPr/>
            </w:pPr>
            <w:r w:rsidDel="00000000" w:rsidR="00000000" w:rsidRPr="00000000">
              <w:rPr>
                <w:rtl w:val="0"/>
              </w:rPr>
              <w:t xml:space="preserve">Ідентифікатор власника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E">
            <w:pPr>
              <w:widowControl w:val="0"/>
              <w:rPr/>
            </w:pPr>
            <w:r w:rsidDel="00000000" w:rsidR="00000000" w:rsidRPr="00000000">
              <w:rPr>
                <w:rtl w:val="0"/>
              </w:rPr>
              <w:t xml:space="preserve">Код ЄДРПОУ юридичної особи, яка є продавцем, орендодавцем або уповноваженої ним особи. Наприклад: 01411082.</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F">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0">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1">
            <w:pPr>
              <w:widowControl w:val="0"/>
              <w:rPr/>
            </w:pPr>
            <w:r w:rsidDel="00000000" w:rsidR="00000000" w:rsidRPr="00000000">
              <w:rPr>
                <w:rtl w:val="0"/>
              </w:rPr>
              <w:t xml:space="preserve">userName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2">
            <w:pPr>
              <w:widowControl w:val="0"/>
              <w:rPr/>
            </w:pPr>
            <w:r w:rsidDel="00000000" w:rsidR="00000000" w:rsidRPr="00000000">
              <w:rPr>
                <w:rtl w:val="0"/>
              </w:rPr>
              <w:t xml:space="preserve">Назва користувача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3">
            <w:pPr>
              <w:widowControl w:val="0"/>
              <w:rPr/>
            </w:pPr>
            <w:r w:rsidDel="00000000" w:rsidR="00000000" w:rsidRPr="00000000">
              <w:rPr>
                <w:rtl w:val="0"/>
              </w:rPr>
              <w:t xml:space="preserve">Повна назва юридичної особи або ім’я фізичної особи, яка є покупцем або орендарем земельної ділянки. Наприклад: ТОВ «АгроЛогістика».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4">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5">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6">
            <w:pPr>
              <w:widowControl w:val="0"/>
              <w:rPr/>
            </w:pPr>
            <w:r w:rsidDel="00000000" w:rsidR="00000000" w:rsidRPr="00000000">
              <w:rPr>
                <w:rtl w:val="0"/>
              </w:rPr>
              <w:t xml:space="preserve">user</w:t>
            </w: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7">
            <w:pPr>
              <w:widowControl w:val="0"/>
              <w:rPr/>
            </w:pPr>
            <w:r w:rsidDel="00000000" w:rsidR="00000000" w:rsidRPr="00000000">
              <w:rPr>
                <w:rtl w:val="0"/>
              </w:rPr>
              <w:t xml:space="preserve">Ідентифікатор користувача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8">
            <w:pPr>
              <w:widowControl w:val="0"/>
              <w:rPr/>
            </w:pPr>
            <w:r w:rsidDel="00000000" w:rsidR="00000000" w:rsidRPr="00000000">
              <w:rPr>
                <w:rtl w:val="0"/>
              </w:rPr>
              <w:t xml:space="preserve">Код ЄДРПОУ юридичної особи, яка є покупцем або орендарем земельної ділянки. Наприклад: 01411082. Дані про номер РНОКПП знеособлюються.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9">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A">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B">
            <w:pPr>
              <w:widowControl w:val="0"/>
              <w:rPr/>
            </w:pPr>
            <w:r w:rsidDel="00000000" w:rsidR="00000000" w:rsidRPr="00000000">
              <w:rPr>
                <w:rtl w:val="0"/>
              </w:rPr>
              <w:t xml:space="preserve">normativeValueAmount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C">
            <w:pPr>
              <w:widowControl w:val="0"/>
              <w:rPr/>
            </w:pPr>
            <w:r w:rsidDel="00000000" w:rsidR="00000000" w:rsidRPr="00000000">
              <w:rPr>
                <w:rtl w:val="0"/>
              </w:rPr>
              <w:t xml:space="preserve">Нормативна грошова оцінка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D">
            <w:pPr>
              <w:widowControl w:val="0"/>
              <w:rPr/>
            </w:pPr>
            <w:r w:rsidDel="00000000" w:rsidR="00000000" w:rsidRPr="00000000">
              <w:rPr>
                <w:rtl w:val="0"/>
              </w:rPr>
              <w:t xml:space="preserve">Вартість земельної ділянки у гривнях відповідно до нормативної грошової оцінки земель. Число вказується без зазначення валюти («грн», «UAH» ). Наприклад: 98765,40.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E">
            <w:pPr>
              <w:widowControl w:val="0"/>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F">
            <w:pPr>
              <w:widowControl w:val="0"/>
              <w:rPr/>
            </w:pPr>
            <w:r w:rsidDel="00000000" w:rsidR="00000000" w:rsidRPr="00000000">
              <w:rPr>
                <w:rtl w:val="0"/>
              </w:rPr>
              <w:t xml:space="preserve">Істина (true)</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0">
            <w:pPr>
              <w:widowControl w:val="0"/>
              <w:rPr/>
            </w:pPr>
            <w:r w:rsidDel="00000000" w:rsidR="00000000" w:rsidRPr="00000000">
              <w:rPr>
                <w:rtl w:val="0"/>
              </w:rPr>
              <w:t xml:space="preserve">normativeDate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1">
            <w:pPr>
              <w:widowControl w:val="0"/>
              <w:rPr/>
            </w:pPr>
            <w:r w:rsidDel="00000000" w:rsidR="00000000" w:rsidRPr="00000000">
              <w:rPr>
                <w:rtl w:val="0"/>
              </w:rPr>
              <w:t xml:space="preserve">Дата оцінки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2">
            <w:pPr>
              <w:widowControl w:val="0"/>
              <w:rPr/>
            </w:pPr>
            <w:r w:rsidDel="00000000" w:rsidR="00000000" w:rsidRPr="00000000">
              <w:rPr>
                <w:rtl w:val="0"/>
              </w:rPr>
              <w:t xml:space="preserve">Дата оцінки ділянки у форматі ISO 8601 (рррр-мм-дд). Наприклад: 2018-06-01.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3">
            <w:pPr>
              <w:widowControl w:val="0"/>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4">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5">
            <w:pPr>
              <w:widowControl w:val="0"/>
              <w:rPr/>
            </w:pPr>
            <w:r w:rsidDel="00000000" w:rsidR="00000000" w:rsidRPr="00000000">
              <w:rPr>
                <w:rtl w:val="0"/>
              </w:rPr>
              <w:t xml:space="preserve">kvtspzClassID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6">
            <w:pPr>
              <w:widowControl w:val="0"/>
              <w:rPr/>
            </w:pPr>
            <w:r w:rsidDel="00000000" w:rsidR="00000000" w:rsidRPr="00000000">
              <w:rPr>
                <w:rtl w:val="0"/>
              </w:rPr>
              <w:t xml:space="preserve">Код класу КВЦПЗ</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7">
            <w:pPr>
              <w:widowControl w:val="0"/>
              <w:rPr/>
            </w:pPr>
            <w:r w:rsidDel="00000000" w:rsidR="00000000" w:rsidRPr="00000000">
              <w:rPr>
                <w:rtl w:val="0"/>
              </w:rPr>
              <w:t xml:space="preserve">Код класу, цільового призначення земельної ділянки (Наказ Державного комітету України із земельних ресурсів № 548). Наприклад: 03.07.</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8">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9">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A">
            <w:pPr>
              <w:widowControl w:val="0"/>
              <w:rPr/>
            </w:pPr>
            <w:r w:rsidDel="00000000" w:rsidR="00000000" w:rsidRPr="00000000">
              <w:rPr>
                <w:rtl w:val="0"/>
              </w:rPr>
              <w:t xml:space="preserve">kvtspzClassDescription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B">
            <w:pPr>
              <w:widowControl w:val="0"/>
              <w:rPr/>
            </w:pPr>
            <w:r w:rsidDel="00000000" w:rsidR="00000000" w:rsidRPr="00000000">
              <w:rPr>
                <w:rtl w:val="0"/>
              </w:rPr>
              <w:t xml:space="preserve">Назва класу КВЦПЗ</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C">
            <w:pPr>
              <w:widowControl w:val="0"/>
              <w:rPr/>
            </w:pPr>
            <w:r w:rsidDel="00000000" w:rsidR="00000000" w:rsidRPr="00000000">
              <w:rPr>
                <w:rtl w:val="0"/>
              </w:rPr>
              <w:t xml:space="preserve">Назва класу, цільового призначення земельної ділянки (Наказ Державного комітету України із земельних ресурсів № 548). Наприклад: Для будівництва та обслуговування будівель торгівлі.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D">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E">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F">
            <w:pPr>
              <w:widowControl w:val="0"/>
              <w:rPr/>
            </w:pPr>
            <w:r w:rsidDel="00000000" w:rsidR="00000000" w:rsidRPr="00000000">
              <w:rPr>
                <w:rtl w:val="0"/>
              </w:rPr>
              <w:t xml:space="preserve">quantity</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0">
            <w:pPr>
              <w:widowControl w:val="0"/>
              <w:rPr/>
            </w:pPr>
            <w:r w:rsidDel="00000000" w:rsidR="00000000" w:rsidRPr="00000000">
              <w:rPr>
                <w:rtl w:val="0"/>
              </w:rPr>
              <w:t xml:space="preserve">Площа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1">
            <w:pPr>
              <w:widowControl w:val="0"/>
              <w:rPr/>
            </w:pPr>
            <w:r w:rsidDel="00000000" w:rsidR="00000000" w:rsidRPr="00000000">
              <w:rPr>
                <w:rtl w:val="0"/>
              </w:rPr>
              <w:t xml:space="preserve">Площа земельної ділянки у га без зазначення одиниць виміру («га»).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0,0012 або 0.0012.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2">
            <w:pPr>
              <w:widowControl w:val="0"/>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3">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4">
            <w:pPr>
              <w:widowControl w:val="0"/>
              <w:rPr/>
            </w:pPr>
            <w:r w:rsidDel="00000000" w:rsidR="00000000" w:rsidRPr="00000000">
              <w:rPr>
                <w:rtl w:val="0"/>
              </w:rPr>
              <w:t xml:space="preserve">contractNumber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5">
            <w:pPr>
              <w:widowControl w:val="0"/>
              <w:rPr/>
            </w:pPr>
            <w:r w:rsidDel="00000000" w:rsidR="00000000" w:rsidRPr="00000000">
              <w:rPr>
                <w:rtl w:val="0"/>
              </w:rPr>
              <w:t xml:space="preserve">Номер договору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6">
            <w:pPr>
              <w:widowControl w:val="0"/>
              <w:rPr/>
            </w:pPr>
            <w:r w:rsidDel="00000000" w:rsidR="00000000" w:rsidRPr="00000000">
              <w:rPr>
                <w:rtl w:val="0"/>
              </w:rPr>
              <w:t xml:space="preserve">Номер договору (без знаку «№»). Наприклад: 123-45.</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7">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8">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9">
            <w:pPr>
              <w:widowControl w:val="0"/>
              <w:rPr/>
            </w:pPr>
            <w:r w:rsidDel="00000000" w:rsidR="00000000" w:rsidRPr="00000000">
              <w:rPr>
                <w:rtl w:val="0"/>
              </w:rPr>
              <w:t xml:space="preserve">contractDateSigned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A">
            <w:pPr>
              <w:widowControl w:val="0"/>
              <w:rPr/>
            </w:pPr>
            <w:r w:rsidDel="00000000" w:rsidR="00000000" w:rsidRPr="00000000">
              <w:rPr>
                <w:rtl w:val="0"/>
              </w:rPr>
              <w:t xml:space="preserve">Дата підписання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B">
            <w:pPr>
              <w:widowControl w:val="0"/>
              <w:rPr/>
            </w:pPr>
            <w:r w:rsidDel="00000000" w:rsidR="00000000" w:rsidRPr="00000000">
              <w:rPr>
                <w:rtl w:val="0"/>
              </w:rPr>
              <w:t xml:space="preserve">Дата підписання договору у форматі ISO 8601 (рррр-мм-дд). Наприклад: 2018-06-01.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C">
            <w:pPr>
              <w:widowControl w:val="0"/>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D">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E">
            <w:pPr>
              <w:widowControl w:val="0"/>
              <w:rPr/>
            </w:pPr>
            <w:r w:rsidDel="00000000" w:rsidR="00000000" w:rsidRPr="00000000">
              <w:rPr>
                <w:rtl w:val="0"/>
              </w:rPr>
              <w:t xml:space="preserve">contractType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F">
            <w:pPr>
              <w:widowControl w:val="0"/>
              <w:rPr/>
            </w:pPr>
            <w:r w:rsidDel="00000000" w:rsidR="00000000" w:rsidRPr="00000000">
              <w:rPr>
                <w:rtl w:val="0"/>
              </w:rPr>
              <w:t xml:space="preserve">Тип договору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0">
            <w:pPr>
              <w:widowControl w:val="0"/>
              <w:rPr/>
            </w:pPr>
            <w:r w:rsidDel="00000000" w:rsidR="00000000" w:rsidRPr="00000000">
              <w:rPr>
                <w:rtl w:val="0"/>
              </w:rPr>
              <w:t xml:space="preserve">Тип договору може мати одне з чотирьох значень: Купівля-продаж, Оренда, Суперфіцій, Емфітевзис. Наприклад: Оренда.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1">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2">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3">
            <w:pPr>
              <w:widowControl w:val="0"/>
              <w:rPr/>
            </w:pPr>
            <w:r w:rsidDel="00000000" w:rsidR="00000000" w:rsidRPr="00000000">
              <w:rPr>
                <w:rtl w:val="0"/>
              </w:rPr>
              <w:t xml:space="preserve">contractStatus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4">
            <w:pPr>
              <w:widowControl w:val="0"/>
              <w:rPr/>
            </w:pPr>
            <w:r w:rsidDel="00000000" w:rsidR="00000000" w:rsidRPr="00000000">
              <w:rPr>
                <w:rtl w:val="0"/>
              </w:rPr>
              <w:t xml:space="preserve">Статус договору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5">
            <w:pPr>
              <w:widowControl w:val="0"/>
              <w:rPr/>
            </w:pPr>
            <w:r w:rsidDel="00000000" w:rsidR="00000000" w:rsidRPr="00000000">
              <w:rPr>
                <w:rtl w:val="0"/>
              </w:rPr>
              <w:t xml:space="preserve">Статус договору може мати одне з чотирьох значень: Чинний, Виконаний, Скасований, Розірваний. Наприклад: Чинний.</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6">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7">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8">
            <w:pPr>
              <w:widowControl w:val="0"/>
              <w:rPr/>
            </w:pPr>
            <w:r w:rsidDel="00000000" w:rsidR="00000000" w:rsidRPr="00000000">
              <w:rPr>
                <w:rtl w:val="0"/>
              </w:rPr>
              <w:t xml:space="preserve">contractPeriodStartDate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9">
            <w:pPr>
              <w:widowControl w:val="0"/>
              <w:rPr/>
            </w:pPr>
            <w:r w:rsidDel="00000000" w:rsidR="00000000" w:rsidRPr="00000000">
              <w:rPr>
                <w:rtl w:val="0"/>
              </w:rPr>
              <w:t xml:space="preserve">Початок строку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A">
            <w:pPr>
              <w:widowControl w:val="0"/>
              <w:rPr/>
            </w:pPr>
            <w:r w:rsidDel="00000000" w:rsidR="00000000" w:rsidRPr="00000000">
              <w:rPr>
                <w:rtl w:val="0"/>
              </w:rPr>
              <w:t xml:space="preserve">Дата початку строку дії договору у форматі ISO 8601 (</w:t>
            </w:r>
            <w:r w:rsidDel="00000000" w:rsidR="00000000" w:rsidRPr="00000000">
              <w:rPr>
                <w:rtl w:val="0"/>
              </w:rPr>
              <w:t xml:space="preserve">рррр</w:t>
            </w:r>
            <w:r w:rsidDel="00000000" w:rsidR="00000000" w:rsidRPr="00000000">
              <w:rPr>
                <w:rtl w:val="0"/>
              </w:rPr>
              <w:t xml:space="preserve">-мм-дд). Наприклад: 2018-06-01. У випадку договорів купівлі-продажу, зазначити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B">
            <w:pPr>
              <w:widowControl w:val="0"/>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C">
            <w:pPr>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D">
            <w:pPr>
              <w:widowControl w:val="0"/>
              <w:rPr/>
            </w:pPr>
            <w:r w:rsidDel="00000000" w:rsidR="00000000" w:rsidRPr="00000000">
              <w:rPr>
                <w:rtl w:val="0"/>
              </w:rPr>
              <w:t xml:space="preserve">contractPeriodEndDate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E">
            <w:pPr>
              <w:widowControl w:val="0"/>
              <w:rPr/>
            </w:pPr>
            <w:r w:rsidDel="00000000" w:rsidR="00000000" w:rsidRPr="00000000">
              <w:rPr>
                <w:rtl w:val="0"/>
              </w:rPr>
              <w:t xml:space="preserve">Завершення строку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F">
            <w:pPr>
              <w:widowControl w:val="0"/>
              <w:rPr/>
            </w:pPr>
            <w:r w:rsidDel="00000000" w:rsidR="00000000" w:rsidRPr="00000000">
              <w:rPr>
                <w:rtl w:val="0"/>
              </w:rPr>
              <w:t xml:space="preserve">Дата завершення строку дії договору у форматі ISO 8601 (</w:t>
            </w:r>
            <w:r w:rsidDel="00000000" w:rsidR="00000000" w:rsidRPr="00000000">
              <w:rPr>
                <w:rtl w:val="0"/>
              </w:rPr>
              <w:t xml:space="preserve">рррр</w:t>
            </w:r>
            <w:r w:rsidDel="00000000" w:rsidR="00000000" w:rsidRPr="00000000">
              <w:rPr>
                <w:rtl w:val="0"/>
              </w:rPr>
              <w:t xml:space="preserve">-мм-дд). Наприклад: 2041-06-01. У випадку договорів купівлі-продажу, зазначити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0">
            <w:pPr>
              <w:widowControl w:val="0"/>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1">
            <w:pPr>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2">
            <w:pPr>
              <w:widowControl w:val="0"/>
              <w:rPr/>
            </w:pPr>
            <w:r w:rsidDel="00000000" w:rsidR="00000000" w:rsidRPr="00000000">
              <w:rPr>
                <w:rtl w:val="0"/>
              </w:rPr>
              <w:t xml:space="preserve">contractValueAmaunt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3">
            <w:pPr>
              <w:widowControl w:val="0"/>
              <w:rPr/>
            </w:pPr>
            <w:r w:rsidDel="00000000" w:rsidR="00000000" w:rsidRPr="00000000">
              <w:rPr>
                <w:rtl w:val="0"/>
              </w:rPr>
              <w:t xml:space="preserve">Вартість</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4">
            <w:pPr>
              <w:widowControl w:val="0"/>
              <w:rPr/>
            </w:pPr>
            <w:r w:rsidDel="00000000" w:rsidR="00000000" w:rsidRPr="00000000">
              <w:rPr>
                <w:rtl w:val="0"/>
              </w:rPr>
              <w:t xml:space="preserve">Розмір орендної плати в розрахунку за 1 рік у гривнях. Число вказується без зазначення валюти («грн», «UAH» ). Наприклад: 12345,50.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 У випадку договорів купівлі-продажу вказати загальну вартість земельної ділянки.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5">
            <w:pPr>
              <w:widowControl w:val="0"/>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6">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7">
            <w:pPr>
              <w:widowControl w:val="0"/>
              <w:rPr/>
            </w:pPr>
            <w:r w:rsidDel="00000000" w:rsidR="00000000" w:rsidRPr="00000000">
              <w:rPr>
                <w:rtl w:val="0"/>
              </w:rPr>
              <w:t xml:space="preserve">contractValuePercentage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8">
            <w:pPr>
              <w:widowControl w:val="0"/>
              <w:rPr/>
            </w:pPr>
            <w:r w:rsidDel="00000000" w:rsidR="00000000" w:rsidRPr="00000000">
              <w:rPr>
                <w:rtl w:val="0"/>
              </w:rPr>
              <w:t xml:space="preserve">Розмір від НГО</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9">
            <w:pPr>
              <w:widowControl w:val="0"/>
              <w:rPr/>
            </w:pPr>
            <w:r w:rsidDel="00000000" w:rsidR="00000000" w:rsidRPr="00000000">
              <w:rPr>
                <w:rtl w:val="0"/>
              </w:rPr>
              <w:t xml:space="preserve">Розмір орендної плати у відсотках від нормативної грошової оцінки (НГО).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4,50 або 4.50. Потрібно дотримуватися одного розділювача для всієї таблиці.  У випадку договорів купівлі-продажу зазначити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A">
            <w:pPr>
              <w:widowControl w:val="0"/>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B">
            <w:pPr>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C">
            <w:pPr>
              <w:widowControl w:val="0"/>
              <w:rPr/>
            </w:pPr>
            <w:r w:rsidDel="00000000" w:rsidR="00000000" w:rsidRPr="00000000">
              <w:rPr>
                <w:rtl w:val="0"/>
              </w:rPr>
              <w:t xml:space="preserve">contractValueDescription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D">
            <w:pPr>
              <w:widowControl w:val="0"/>
              <w:rPr/>
            </w:pPr>
            <w:r w:rsidDel="00000000" w:rsidR="00000000" w:rsidRPr="00000000">
              <w:rPr>
                <w:rtl w:val="0"/>
              </w:rPr>
              <w:t xml:space="preserve">Уточнення вартості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E">
            <w:pPr>
              <w:widowControl w:val="0"/>
              <w:rPr/>
            </w:pPr>
            <w:r w:rsidDel="00000000" w:rsidR="00000000" w:rsidRPr="00000000">
              <w:rPr>
                <w:rtl w:val="0"/>
              </w:rPr>
              <w:t xml:space="preserve">Додаткова інформація про нарахування вартості за договором. Зокрема, інформація про знижки, пільги, індексацію та інші істотні умови.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F">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0">
            <w:pPr>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1">
            <w:pPr>
              <w:widowControl w:val="0"/>
              <w:rPr/>
            </w:pPr>
            <w:r w:rsidDel="00000000" w:rsidR="00000000" w:rsidRPr="00000000">
              <w:rPr>
                <w:rtl w:val="0"/>
              </w:rPr>
              <w:t xml:space="preserve">contractURL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2">
            <w:pPr>
              <w:widowControl w:val="0"/>
              <w:rPr/>
            </w:pPr>
            <w:r w:rsidDel="00000000" w:rsidR="00000000" w:rsidRPr="00000000">
              <w:rPr>
                <w:rtl w:val="0"/>
              </w:rPr>
              <w:t xml:space="preserve">Посилання на договір</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3">
            <w:pPr>
              <w:widowControl w:val="0"/>
              <w:rPr/>
            </w:pPr>
            <w:r w:rsidDel="00000000" w:rsidR="00000000" w:rsidRPr="00000000">
              <w:rPr>
                <w:rtl w:val="0"/>
              </w:rPr>
              <w:t xml:space="preserve">Посилання на оприлюднений договір у мережі Інтернет (URL). Адреса має розпочинатися з http:// або https://. Наприклад: https://example.gov.ua/example/.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4">
            <w:pPr>
              <w:widowControl w:val="0"/>
              <w:rPr/>
            </w:pPr>
            <w:r w:rsidDel="00000000" w:rsidR="00000000" w:rsidRPr="00000000">
              <w:rPr>
                <w:rtl w:val="0"/>
              </w:rPr>
              <w:t xml:space="preserve">Посилання (anyURI)</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5">
            <w:pPr>
              <w:widowControl w:val="0"/>
              <w:rPr/>
            </w:pPr>
            <w:r w:rsidDel="00000000" w:rsidR="00000000" w:rsidRPr="00000000">
              <w:rPr>
                <w:rtl w:val="0"/>
              </w:rPr>
              <w:t xml:space="preserve">Істина (true)</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6">
            <w:pPr>
              <w:widowControl w:val="0"/>
              <w:rPr/>
            </w:pPr>
            <w:r w:rsidDel="00000000" w:rsidR="00000000" w:rsidRPr="00000000">
              <w:rPr>
                <w:rtl w:val="0"/>
              </w:rPr>
              <w:t xml:space="preserve">decision</w:t>
            </w: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7">
            <w:pPr>
              <w:widowControl w:val="0"/>
              <w:rPr/>
            </w:pPr>
            <w:r w:rsidDel="00000000" w:rsidR="00000000" w:rsidRPr="00000000">
              <w:rPr>
                <w:rtl w:val="0"/>
              </w:rPr>
              <w:t xml:space="preserve">Номер рішення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8">
            <w:pPr>
              <w:widowControl w:val="0"/>
              <w:rPr/>
            </w:pPr>
            <w:r w:rsidDel="00000000" w:rsidR="00000000" w:rsidRPr="00000000">
              <w:rPr>
                <w:rtl w:val="0"/>
              </w:rPr>
              <w:t xml:space="preserve">У цій та наступних колонках зазначаються реквізити рішення про передачу в користування або приватизацію земельної ділянки. Номер рішення (без знаку №). Наприклад: 501.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9">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A">
            <w:pPr>
              <w:widowControl w:val="0"/>
              <w:rPr/>
            </w:pPr>
            <w:r w:rsidDel="00000000" w:rsidR="00000000" w:rsidRPr="00000000">
              <w:rPr>
                <w:rtl w:val="0"/>
              </w:rPr>
              <w:t xml:space="preserve">Істина (true)</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B">
            <w:pPr>
              <w:widowControl w:val="0"/>
              <w:rPr/>
            </w:pPr>
            <w:r w:rsidDel="00000000" w:rsidR="00000000" w:rsidRPr="00000000">
              <w:rPr>
                <w:rtl w:val="0"/>
              </w:rPr>
              <w:t xml:space="preserve">decisionDate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C">
            <w:pPr>
              <w:widowControl w:val="0"/>
              <w:rPr/>
            </w:pPr>
            <w:r w:rsidDel="00000000" w:rsidR="00000000" w:rsidRPr="00000000">
              <w:rPr>
                <w:rtl w:val="0"/>
              </w:rPr>
              <w:t xml:space="preserve">Дата рішення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D">
            <w:pPr>
              <w:widowControl w:val="0"/>
              <w:rPr/>
            </w:pPr>
            <w:r w:rsidDel="00000000" w:rsidR="00000000" w:rsidRPr="00000000">
              <w:rPr>
                <w:rtl w:val="0"/>
              </w:rPr>
              <w:t xml:space="preserve">Дата прийняття рішення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E">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F">
            <w:pPr>
              <w:widowControl w:val="0"/>
              <w:rPr/>
            </w:pPr>
            <w:r w:rsidDel="00000000" w:rsidR="00000000" w:rsidRPr="00000000">
              <w:rPr>
                <w:rtl w:val="0"/>
              </w:rPr>
              <w:t xml:space="preserve">Істина (true)</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0">
            <w:pPr>
              <w:widowControl w:val="0"/>
              <w:rPr/>
            </w:pPr>
            <w:r w:rsidDel="00000000" w:rsidR="00000000" w:rsidRPr="00000000">
              <w:rPr>
                <w:rtl w:val="0"/>
              </w:rPr>
              <w:t xml:space="preserve">decisionURL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1">
            <w:pPr>
              <w:widowControl w:val="0"/>
              <w:rPr/>
            </w:pPr>
            <w:r w:rsidDel="00000000" w:rsidR="00000000" w:rsidRPr="00000000">
              <w:rPr>
                <w:rtl w:val="0"/>
              </w:rPr>
              <w:t xml:space="preserve">Посилання на рішення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2">
            <w:pPr>
              <w:widowControl w:val="0"/>
              <w:rPr/>
            </w:pPr>
            <w:r w:rsidDel="00000000" w:rsidR="00000000" w:rsidRPr="00000000">
              <w:rPr>
                <w:rtl w:val="0"/>
              </w:rPr>
              <w:t xml:space="preserve">Посилання на копію рішення, що оприлюднена в мережі Інтернет. Адреса має розпочинатися з http:// або https://. Наприклад: https://example.gov.ua/docs/rish-789.</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3">
            <w:pPr>
              <w:widowControl w:val="0"/>
              <w:rPr/>
            </w:pPr>
            <w:r w:rsidDel="00000000" w:rsidR="00000000" w:rsidRPr="00000000">
              <w:rPr>
                <w:rtl w:val="0"/>
              </w:rPr>
              <w:t xml:space="preserve">Посилання (anyURI)</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4">
            <w:pPr>
              <w:widowControl w:val="0"/>
              <w:rPr/>
            </w:pPr>
            <w:r w:rsidDel="00000000" w:rsidR="00000000" w:rsidRPr="00000000">
              <w:rPr>
                <w:rtl w:val="0"/>
              </w:rPr>
              <w:t xml:space="preserve">Істина (</w:t>
            </w:r>
            <w:r w:rsidDel="00000000" w:rsidR="00000000" w:rsidRPr="00000000">
              <w:rPr>
                <w:rtl w:val="0"/>
              </w:rPr>
              <w:t xml:space="preserve">true</w:t>
            </w:r>
            <w:r w:rsidDel="00000000" w:rsidR="00000000" w:rsidRPr="00000000">
              <w:rPr>
                <w:rtl w:val="0"/>
              </w:rPr>
              <w:t xml:space="preserv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publisherName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Назва видавника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Повна назва органу, що прийняв рішення. Наприклад: Черкаська міська рада.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A">
            <w:pPr>
              <w:widowControl w:val="0"/>
              <w:rPr/>
            </w:pPr>
            <w:r w:rsidDel="00000000" w:rsidR="00000000" w:rsidRPr="00000000">
              <w:rPr>
                <w:rtl w:val="0"/>
              </w:rPr>
              <w:t xml:space="preserve">publisherID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Ідентифікатор видавника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Код ЄДРПОУ органу, що прийняв рішення. Наприклад: 01234567.</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D">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E">
            <w:pPr>
              <w:widowControl w:val="0"/>
              <w:rPr/>
            </w:pPr>
            <w:r w:rsidDel="00000000" w:rsidR="00000000" w:rsidRPr="00000000">
              <w:rPr>
                <w:rtl w:val="0"/>
              </w:rPr>
              <w:t xml:space="preserve">Істина (true)</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spacing w:line="276" w:lineRule="auto"/>
        <w:rPr/>
      </w:pPr>
      <w:bookmarkStart w:colFirst="0" w:colLast="0" w:name="_nyyi6u50gt93" w:id="6"/>
      <w:bookmarkEnd w:id="6"/>
      <w:r w:rsidDel="00000000" w:rsidR="00000000" w:rsidRPr="00000000">
        <w:rPr>
          <w:rtl w:val="0"/>
        </w:rPr>
        <w:t xml:space="preserve">4. Оформлення паспортів наборів та ресурсів</w:t>
      </w:r>
      <w:r w:rsidDel="00000000" w:rsidR="00000000" w:rsidRPr="00000000">
        <w:rPr>
          <w:rtl w:val="0"/>
        </w:rPr>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1">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spacing w:line="276" w:lineRule="auto"/>
        <w:jc w:val="center"/>
        <w:rPr>
          <w:b w:val="1"/>
        </w:rPr>
      </w:pPr>
      <w:r w:rsidDel="00000000" w:rsidR="00000000" w:rsidRPr="00000000">
        <w:rPr>
          <w:b w:val="1"/>
          <w:rtl w:val="0"/>
        </w:rPr>
        <w:t xml:space="preserve">Таблиця 2 — Приклад паспорта набору даних на data.gov.ua</w:t>
      </w:r>
    </w:p>
    <w:p w:rsidR="00000000" w:rsidDel="00000000" w:rsidP="00000000" w:rsidRDefault="00000000" w:rsidRPr="00000000" w14:paraId="000000B4">
      <w:pPr>
        <w:spacing w:line="276" w:lineRule="auto"/>
        <w:jc w:val="center"/>
        <w:rPr>
          <w:b w:val="1"/>
        </w:rPr>
      </w:pPr>
      <w:r w:rsidDel="00000000" w:rsidR="00000000" w:rsidRPr="00000000">
        <w:rPr>
          <w:rtl w:val="0"/>
        </w:rPr>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100" w:hRule="atLeast"/>
        </w:trPr>
        <w:tc>
          <w:tcPr/>
          <w:p w:rsidR="00000000" w:rsidDel="00000000" w:rsidP="00000000" w:rsidRDefault="00000000" w:rsidRPr="00000000" w14:paraId="000000B5">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B6">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B7">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B8">
            <w:pPr>
              <w:widowControl w:val="0"/>
              <w:spacing w:line="276" w:lineRule="auto"/>
              <w:rPr/>
            </w:pPr>
            <w:r w:rsidDel="00000000" w:rsidR="00000000" w:rsidRPr="00000000">
              <w:rPr>
                <w:rtl w:val="0"/>
              </w:rPr>
              <w:t xml:space="preserve">Актуальні списки власників та орендарів місцевих земельних ділянок на території Коростенської міської ради</w:t>
            </w:r>
          </w:p>
        </w:tc>
      </w:tr>
      <w:tr>
        <w:trPr>
          <w:trHeight w:val="120" w:hRule="atLeast"/>
        </w:trPr>
        <w:tc>
          <w:tcPr/>
          <w:p w:rsidR="00000000" w:rsidDel="00000000" w:rsidP="00000000" w:rsidRDefault="00000000" w:rsidRPr="00000000" w14:paraId="000000B9">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BA">
            <w:pPr>
              <w:widowControl w:val="0"/>
              <w:spacing w:line="276" w:lineRule="auto"/>
              <w:rPr/>
            </w:pPr>
            <w:r w:rsidDel="00000000" w:rsidR="00000000" w:rsidRPr="00000000">
              <w:rPr>
                <w:rtl w:val="0"/>
              </w:rPr>
              <w:t xml:space="preserve">Українська</w:t>
            </w:r>
          </w:p>
        </w:tc>
      </w:tr>
      <w:tr>
        <w:tc>
          <w:tcPr/>
          <w:p w:rsidR="00000000" w:rsidDel="00000000" w:rsidP="00000000" w:rsidRDefault="00000000" w:rsidRPr="00000000" w14:paraId="000000BB">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BC">
            <w:pPr>
              <w:widowControl w:val="0"/>
              <w:spacing w:line="276" w:lineRule="auto"/>
              <w:rPr/>
            </w:pPr>
            <w:r w:rsidDel="00000000" w:rsidR="00000000" w:rsidRPr="00000000">
              <w:rPr>
                <w:rtl w:val="0"/>
              </w:rPr>
              <w:t xml:space="preserve">Щокварталу</w:t>
            </w:r>
            <w:r w:rsidDel="00000000" w:rsidR="00000000" w:rsidRPr="00000000">
              <w:rPr>
                <w:rtl w:val="0"/>
              </w:rPr>
            </w:r>
          </w:p>
        </w:tc>
      </w:tr>
      <w:tr>
        <w:trPr>
          <w:trHeight w:val="80" w:hRule="atLeast"/>
        </w:trPr>
        <w:tc>
          <w:tcPr/>
          <w:p w:rsidR="00000000" w:rsidDel="00000000" w:rsidP="00000000" w:rsidRDefault="00000000" w:rsidRPr="00000000" w14:paraId="000000BD">
            <w:pPr>
              <w:spacing w:line="276" w:lineRule="auto"/>
              <w:rPr/>
            </w:pPr>
            <w:r w:rsidDel="00000000" w:rsidR="00000000" w:rsidRPr="00000000">
              <w:rPr>
                <w:shd w:fill="fcfcfc" w:val="clear"/>
                <w:rtl w:val="0"/>
              </w:rPr>
              <w:t xml:space="preserve">Опис</w:t>
            </w:r>
            <w:r w:rsidDel="00000000" w:rsidR="00000000" w:rsidRPr="00000000">
              <w:rPr>
                <w:rtl w:val="0"/>
              </w:rPr>
            </w:r>
          </w:p>
        </w:tc>
        <w:tc>
          <w:tcPr/>
          <w:p w:rsidR="00000000" w:rsidDel="00000000" w:rsidP="00000000" w:rsidRDefault="00000000" w:rsidRPr="00000000" w14:paraId="000000BE">
            <w:pPr>
              <w:widowControl w:val="0"/>
              <w:spacing w:line="276" w:lineRule="auto"/>
              <w:rPr/>
            </w:pPr>
            <w:r w:rsidDel="00000000" w:rsidR="00000000" w:rsidRPr="00000000">
              <w:rPr>
                <w:rtl w:val="0"/>
              </w:rPr>
              <w:t xml:space="preserve">Набір містить дані про земельні ділянки, що розміщені на території Коростенської міської ради, їх характеристики, власників та орендарів, рішення щодо приватизації та оренди та умови договорів.</w:t>
            </w:r>
          </w:p>
        </w:tc>
      </w:tr>
      <w:tr>
        <w:trPr>
          <w:trHeight w:val="300" w:hRule="atLeast"/>
        </w:trPr>
        <w:tc>
          <w:tcPr/>
          <w:p w:rsidR="00000000" w:rsidDel="00000000" w:rsidP="00000000" w:rsidRDefault="00000000" w:rsidRPr="00000000" w14:paraId="000000BF">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C0">
            <w:pPr>
              <w:widowControl w:val="0"/>
              <w:spacing w:line="276" w:lineRule="auto"/>
              <w:rPr/>
            </w:pPr>
            <w:r w:rsidDel="00000000" w:rsidR="00000000" w:rsidRPr="00000000">
              <w:rPr>
                <w:rtl w:val="0"/>
              </w:rPr>
              <w:t xml:space="preserve">Земельний кодекс України, Податковий кодекс України, Закон України «Про місцеве самоврядування в Україні»  від 21.05.1997 № 280/97-ВР, Постанова КМУ від 05.06.2019 № 476, Наказ Мінфіну від 17.09.2015 № 783</w:t>
            </w:r>
            <w:r w:rsidDel="00000000" w:rsidR="00000000" w:rsidRPr="00000000">
              <w:rPr>
                <w:rtl w:val="0"/>
              </w:rPr>
            </w:r>
          </w:p>
        </w:tc>
      </w:tr>
      <w:tr>
        <w:trPr>
          <w:trHeight w:val="320" w:hRule="atLeast"/>
        </w:trPr>
        <w:tc>
          <w:tcPr/>
          <w:p w:rsidR="00000000" w:rsidDel="00000000" w:rsidP="00000000" w:rsidRDefault="00000000" w:rsidRPr="00000000" w14:paraId="000000C1">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C2">
            <w:pPr>
              <w:widowControl w:val="0"/>
              <w:spacing w:line="276" w:lineRule="auto"/>
              <w:rPr/>
            </w:pPr>
            <w:r w:rsidDel="00000000" w:rsidR="00000000" w:rsidRPr="00000000">
              <w:rPr>
                <w:rtl w:val="0"/>
              </w:rPr>
              <w:t xml:space="preserve">земля, земельні ділянки, оренда, приватизація, договір, угода, купівля, продаж, власність, майно, користування, комунальна власність, комунальне майно, власник, користувач, орендар, нерухомість</w:t>
            </w:r>
          </w:p>
        </w:tc>
      </w:tr>
      <w:tr>
        <w:trPr>
          <w:trHeight w:val="160" w:hRule="atLeast"/>
        </w:trPr>
        <w:tc>
          <w:tcPr/>
          <w:p w:rsidR="00000000" w:rsidDel="00000000" w:rsidP="00000000" w:rsidRDefault="00000000" w:rsidRPr="00000000" w14:paraId="000000C3">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C4">
            <w:pPr>
              <w:widowControl w:val="0"/>
              <w:spacing w:line="276" w:lineRule="auto"/>
              <w:rPr/>
            </w:pPr>
            <w:r w:rsidDel="00000000" w:rsidR="00000000" w:rsidRPr="00000000">
              <w:rPr>
                <w:rtl w:val="0"/>
              </w:rPr>
              <w:t xml:space="preserve">Симоненко Олена Петрівна</w:t>
            </w:r>
          </w:p>
        </w:tc>
      </w:tr>
      <w:tr>
        <w:trPr>
          <w:trHeight w:val="140" w:hRule="atLeast"/>
        </w:trPr>
        <w:tc>
          <w:tcPr/>
          <w:p w:rsidR="00000000" w:rsidDel="00000000" w:rsidP="00000000" w:rsidRDefault="00000000" w:rsidRPr="00000000" w14:paraId="000000C5">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C6">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C7">
      <w:pPr>
        <w:spacing w:line="276" w:lineRule="auto"/>
        <w:rPr>
          <w:b w:val="1"/>
        </w:rPr>
      </w:pPr>
      <w:r w:rsidDel="00000000" w:rsidR="00000000" w:rsidRPr="00000000">
        <w:rPr>
          <w:rtl w:val="0"/>
        </w:rPr>
      </w:r>
    </w:p>
    <w:p w:rsidR="00000000" w:rsidDel="00000000" w:rsidP="00000000" w:rsidRDefault="00000000" w:rsidRPr="00000000" w14:paraId="000000C8">
      <w:pPr>
        <w:spacing w:line="276" w:lineRule="auto"/>
        <w:jc w:val="center"/>
        <w:rPr/>
      </w:pPr>
      <w:r w:rsidDel="00000000" w:rsidR="00000000" w:rsidRPr="00000000">
        <w:rPr>
          <w:b w:val="1"/>
          <w:rtl w:val="0"/>
        </w:rPr>
        <w:t xml:space="preserve">Таблиця 3 — Приклад паспорта ресурсу Parcels</w:t>
      </w:r>
      <w:r w:rsidDel="00000000" w:rsidR="00000000" w:rsidRPr="00000000">
        <w:rPr>
          <w:rtl w:val="0"/>
        </w:rPr>
      </w:r>
    </w:p>
    <w:p w:rsidR="00000000" w:rsidDel="00000000" w:rsidP="00000000" w:rsidRDefault="00000000" w:rsidRPr="00000000" w14:paraId="000000C9">
      <w:pPr>
        <w:spacing w:line="276" w:lineRule="auto"/>
        <w:rPr>
          <w:b w:val="1"/>
        </w:rPr>
      </w:pPr>
      <w:r w:rsidDel="00000000" w:rsidR="00000000" w:rsidRPr="00000000">
        <w:rPr>
          <w:rtl w:val="0"/>
        </w:rPr>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20" w:hRule="atLeast"/>
        </w:trPr>
        <w:tc>
          <w:tcPr/>
          <w:p w:rsidR="00000000" w:rsidDel="00000000" w:rsidP="00000000" w:rsidRDefault="00000000" w:rsidRPr="00000000" w14:paraId="000000CA">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CB">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CC">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CD">
            <w:pPr>
              <w:widowControl w:val="0"/>
              <w:spacing w:line="276" w:lineRule="auto"/>
              <w:rPr/>
            </w:pPr>
            <w:r w:rsidDel="00000000" w:rsidR="00000000" w:rsidRPr="00000000">
              <w:rPr>
                <w:rtl w:val="0"/>
              </w:rPr>
              <w:t xml:space="preserve">Parcels.xlsx</w:t>
            </w:r>
          </w:p>
        </w:tc>
      </w:tr>
      <w:tr>
        <w:tc>
          <w:tcPr/>
          <w:p w:rsidR="00000000" w:rsidDel="00000000" w:rsidP="00000000" w:rsidRDefault="00000000" w:rsidRPr="00000000" w14:paraId="000000CE">
            <w:pPr>
              <w:spacing w:line="276" w:lineRule="auto"/>
              <w:rPr/>
            </w:pPr>
            <w:r w:rsidDel="00000000" w:rsidR="00000000" w:rsidRPr="00000000">
              <w:rPr>
                <w:rtl w:val="0"/>
              </w:rPr>
              <w:t xml:space="preserve">Опис</w:t>
            </w:r>
          </w:p>
        </w:tc>
        <w:tc>
          <w:tcPr/>
          <w:p w:rsidR="00000000" w:rsidDel="00000000" w:rsidP="00000000" w:rsidRDefault="00000000" w:rsidRPr="00000000" w14:paraId="000000CF">
            <w:pPr>
              <w:widowControl w:val="0"/>
              <w:spacing w:line="276" w:lineRule="auto"/>
              <w:rPr/>
            </w:pPr>
            <w:r w:rsidDel="00000000" w:rsidR="00000000" w:rsidRPr="00000000">
              <w:rPr>
                <w:rtl w:val="0"/>
              </w:rPr>
              <w:t xml:space="preserve">Таблиця містить інформацію про кадастровий номер, полощу, цільове призначення (код, назва класу), нормативну грошову оцінку (дата, вартість), найменування й код ЄДРПОУ власників і користувачів, договори (номер, дата, строки дії, статус, вартість, посилання на копію документа) та рішення про оренду або приватизацію земельних ділянок (номер, дата, найменування та код ЄДРПОУ видавника, посилання на копію документа). Кожним записом в таблиці є одна земельна ділянка.</w:t>
            </w:r>
          </w:p>
        </w:tc>
      </w:tr>
      <w:tr>
        <w:trPr>
          <w:trHeight w:val="160" w:hRule="atLeast"/>
        </w:trPr>
        <w:tc>
          <w:tcPr/>
          <w:p w:rsidR="00000000" w:rsidDel="00000000" w:rsidP="00000000" w:rsidRDefault="00000000" w:rsidRPr="00000000" w14:paraId="000000D0">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D1">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D2">
      <w:pPr>
        <w:pStyle w:val="Heading1"/>
        <w:tabs>
          <w:tab w:val="right" w:pos="9025"/>
        </w:tabs>
        <w:spacing w:line="276" w:lineRule="auto"/>
        <w:rPr/>
      </w:pPr>
      <w:bookmarkStart w:colFirst="0" w:colLast="0" w:name="_1yb3psllzsky" w:id="7"/>
      <w:bookmarkEnd w:id="7"/>
      <w:r w:rsidDel="00000000" w:rsidR="00000000" w:rsidRPr="00000000">
        <w:rPr>
          <w:rtl w:val="0"/>
        </w:rPr>
      </w:r>
    </w:p>
    <w:sectPr>
      <w:headerReference r:id="rId26" w:type="default"/>
      <w:pgSz w:h="16838" w:w="11906"/>
      <w:pgMar w:bottom="1417.3228346456694" w:top="1417.3228346456694" w:left="1417.3228346456694" w:right="1417.322834645669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Геннадий Дейнега" w:id="0" w:date="2019-10-27T18:25:02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Кому у голову прийшла така ідея подавати ці актуальні списки? Хіба не органи Держгеокадастру та Державний реєстр речових прав на нерухоме майно повинні надавати такі списки. На практиці зараз так: землевпорядник випадково чи з Держреєстру дізнається про зміну власника земельної ділянки, потім подає цю інформацію до податкової, де одна дівчина на весь район вносить зміни до податкового реєстру. НІЯКИХ СПИСКІВ! УСЕ Є У РЕЄСТРІ. ПОТРІБНО ВИРІШИТИ ПИТАННЯ, ЯК ЗКОРЕЛЮВАТИ ДАНІ ДЕРЖРЕЄСТРУ ЗЕМЕЛЬНИХ ДІЛЯНОК ТА ВІДПОВІДНОГО ПОДАТКОВОГО РЕЄСТРУ. Дані повинні автоматично оновлюватись відповідно до змін, які вносяться нотаріусами та державними реєстраторами. ВСЕ! (жирна крапка)    Геннадій +genadejnega@ukr.net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apas-opendata/decreet-835-mun/raw/master/property/parcels/Example.xlsx" TargetMode="External"/><Relationship Id="rId22" Type="http://schemas.openxmlformats.org/officeDocument/2006/relationships/hyperlink" Target="https://github.com/tapas-opendata/decreet-835-mun/raw/master/property/parcels/Structure.xlsx" TargetMode="External"/><Relationship Id="rId21" Type="http://schemas.openxmlformats.org/officeDocument/2006/relationships/hyperlink" Target="https://github.com/tapas-opendata/decreet-835-mun/raw/master/property/parcels/Example.xlsx" TargetMode="External"/><Relationship Id="rId24" Type="http://schemas.openxmlformats.org/officeDocument/2006/relationships/hyperlink" Target="https://raw.githubusercontent.com/tapas-opendata/decreet-835-mun/master/property/parcels/Structure.json" TargetMode="External"/><Relationship Id="rId23" Type="http://schemas.openxmlformats.org/officeDocument/2006/relationships/hyperlink" Target="https://raw.githubusercontent.com/tapas-opendata/decreet-835-mun/master/property/parcels/Structure.cs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zakon.rada.gov.ua/laws/show/280/97-%D0%B2%D1%80" TargetMode="External"/><Relationship Id="rId26" Type="http://schemas.openxmlformats.org/officeDocument/2006/relationships/header" Target="header1.xml"/><Relationship Id="rId25" Type="http://schemas.openxmlformats.org/officeDocument/2006/relationships/hyperlink" Target="https://docs.ckan.org/en/latest/maintaining/datastore.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zakon.rada.gov.ua/laws/show/2768-14" TargetMode="External"/><Relationship Id="rId8" Type="http://schemas.openxmlformats.org/officeDocument/2006/relationships/hyperlink" Target="https://zakon.rada.gov.ua/laws/show/2755-17" TargetMode="External"/><Relationship Id="rId11" Type="http://schemas.openxmlformats.org/officeDocument/2006/relationships/hyperlink" Target="https://zakon.rada.gov.ua/laws/show/559-2011-%D0%BF" TargetMode="External"/><Relationship Id="rId10" Type="http://schemas.openxmlformats.org/officeDocument/2006/relationships/hyperlink" Target="https://zakon.rada.gov.ua/laws/show/476-2019-%D0%BF" TargetMode="External"/><Relationship Id="rId13" Type="http://schemas.openxmlformats.org/officeDocument/2006/relationships/hyperlink" Target="https://zakon.rada.gov.ua/laws/show/2755-17#n6912" TargetMode="External"/><Relationship Id="rId12" Type="http://schemas.openxmlformats.org/officeDocument/2006/relationships/hyperlink" Target="https://zakon.rada.gov.ua/laws/show/z1171-15" TargetMode="External"/><Relationship Id="rId15" Type="http://schemas.openxmlformats.org/officeDocument/2006/relationships/hyperlink" Target="https://zakon.rada.gov.ua/laws/show/559-2011-%D0%BF" TargetMode="External"/><Relationship Id="rId14" Type="http://schemas.openxmlformats.org/officeDocument/2006/relationships/hyperlink" Target="https://zakon.rada.gov.ua/laws/show/280/97-%D0%B2%D1%80" TargetMode="External"/><Relationship Id="rId17" Type="http://schemas.openxmlformats.org/officeDocument/2006/relationships/hyperlink" Target="https://zakon.rada.gov.ua/laws/show/2755-17#n6912" TargetMode="External"/><Relationship Id="rId16" Type="http://schemas.openxmlformats.org/officeDocument/2006/relationships/hyperlink" Target="https://zakon.rada.gov.ua/laws/show/476-2019-%D0%BF" TargetMode="External"/><Relationship Id="rId19" Type="http://schemas.openxmlformats.org/officeDocument/2006/relationships/hyperlink" Target="https://github.com/tapas-opendata/decreet-835-mun/raw/master/property/parcels/Parcels.xlsx" TargetMode="External"/><Relationship Id="rId18" Type="http://schemas.openxmlformats.org/officeDocument/2006/relationships/hyperlink" Target="https://zakon.rada.gov.ua/laws/show/z117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