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4h4wi12as5x6" w:id="0"/>
      <w:bookmarkEnd w:id="0"/>
      <w:r w:rsidDel="00000000" w:rsidR="00000000" w:rsidRPr="00000000">
        <w:rPr>
          <w:rtl w:val="0"/>
        </w:rPr>
        <w:t xml:space="preserve">Дані містобудівного кадастру, у тому числі геопросторові дані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регулювання містобудівної діяльності» від 17.02.2011 № 3038-VI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основи містобудування» від 16.11.1992 № 2780-XII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містобудівний кадастр» від 25.05.2011 № 559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Б.1.1-16:2013 Склад та зміст містобудівного кадастру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Мінрегіону України «Про затвердження Вимог до структури і формату оприлюднення відомостей про містобудівну документацію у мережі Інтернет» від 15.08.2018 № 220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Структура системи містобудівного кадастру, затверджена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Постановою КМУ від 25.05.2011 № 559</w:t>
              </w:r>
            </w:hyperlink>
            <w:r w:rsidDel="00000000" w:rsidR="00000000" w:rsidRPr="00000000">
              <w:rPr>
                <w:rtl w:val="0"/>
              </w:rPr>
              <w:t xml:space="preserve">. С</w:t>
            </w:r>
            <w:r w:rsidDel="00000000" w:rsidR="00000000" w:rsidRPr="00000000">
              <w:rPr>
                <w:rtl w:val="0"/>
              </w:rPr>
              <w:t xml:space="preserve">клад та зміст інформаційних ресурсів системи визначений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Б.1.1-16:2013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Створення, наповнення, внесення змін до містобудівного кадастру.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Геопросторові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GeoTIFF, SHP, DMF, MID/MIF, DXF, XML, GeoJSON, GPX, LOC, ARINC, AIXM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Відповідно до пункту 1 статті 22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регулювання містобудівної діяльності»</w:t>
        </w:r>
      </w:hyperlink>
      <w:r w:rsidDel="00000000" w:rsidR="00000000" w:rsidRPr="00000000">
        <w:rPr>
          <w:rtl w:val="0"/>
        </w:rPr>
        <w:t xml:space="preserve">, містобудівний кадастр ведеться уповноваженими органами містобудування та архітектури на державному, регіональному, районному рівнях, рівні обласних центрів та міст обласного значення. Порядок ведення та структура кадастру, затверджені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Постановою КМУ  25.05.2011 № 559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Детальний склад і зміст інформаційних ресурсів системи містобудівного кадастру визначений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ДБН Б.1.1-16:2013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/>
      </w:pPr>
      <w:bookmarkStart w:colFirst="0" w:colLast="0" w:name="_mtidjmckvvz7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Відповідно до пункту 8 вимог, затверджених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Наказом Мінрегіону України від 15.08.2018 № 220</w:t>
        </w:r>
      </w:hyperlink>
      <w:r w:rsidDel="00000000" w:rsidR="00000000" w:rsidRPr="00000000">
        <w:rPr>
          <w:rtl w:val="0"/>
        </w:rPr>
        <w:t xml:space="preserve">, графічні матеріали містобудівних кадастрів оприлюднюються у формі геопросторових даних</w:t>
      </w:r>
      <w:ins w:author="Роман Тишкун" w:id="0" w:date="2019-10-17T08:12:17Z">
        <w:commentRangeStart w:id="0"/>
        <w:r w:rsidDel="00000000" w:rsidR="00000000" w:rsidRPr="00000000">
          <w:rPr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у форматах, що підтримують векторну графіку (SHP, DMF, MID/MIF, DXF, XML, GeoJSON, GPX, LOC, ARINC, AIXM). Доступ до даних кадастру може бути також наданий через відкритий API (інтерфейс прикладного програмування) </w:t>
      </w:r>
      <w:r w:rsidDel="00000000" w:rsidR="00000000" w:rsidRPr="00000000">
        <w:rPr>
          <w:rtl w:val="0"/>
        </w:rPr>
        <w:t xml:space="preserve">геоінформаційних</w:t>
      </w:r>
      <w:r w:rsidDel="00000000" w:rsidR="00000000" w:rsidRPr="00000000">
        <w:rPr>
          <w:rtl w:val="0"/>
        </w:rPr>
        <w:t xml:space="preserve"> порталів або WMS/WMTS підключення. Просторові дані оприлюднюються в державній геодезичній системі координат УСК-2000.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Розпорядники мають оприлюднювати всі графічні матеріали крім тих, що становлять інформацію з обмеженим доступом. Кожен ресурс у наборі може представляти один або декілька графічних матеріалів (якщо формат файлу підтримує шари геопросторових даних). Назви ресурсів повинні містити найменування відповідних матеріалів та розділів кадастру, а описи — інформацію про походження даних, нормативно-правові акти, якими затверджені матеріали, тощо. У випадку API або WMS/WMTS оприлюднюються кінцеві точки (endpoints) й документація з їх використання.</w:t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Під час закупівлі послуг з розробки, впровадження або модернізації програмного забезпечення містобудівних кадастрів органам місцевого самоврядування рекомендовано обов’язково визначати в тендерній документації та угодах умову можливості експорту даних у форматах, що підтримують векторну графіку, наявність відкритого API, WMS/WMTS. У разі необхідності детальних роз'яснень рекомендовано ознайомитись з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Методичними рекомендаціями щодо опублікування в мережі інтернет містобудівної документації (BRDO, 2019)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9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Дані містобудівного кадастру Львівської області, у тому числі, геопросторові дані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Відразу після внесення змін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Набір містить кінцеві точки API (інтерфейсу прикладного програмування) порталу містобудівного кадастру Львівської області.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регулювання містобудівної діяльності» від 17.02.2011 № 3038-VI, Закон України «Про основи містобудування» від 16.11.1992 № 2780-XII, Постанова КМУ «Про містобудівний кадастр» від 25.05.2011 № 559, Розпорядження голови ЛОДА «Про затвердження положення про департамент архітектури та розвитку містобудування ЛОДА» від 26.01.2016 № 36/0/5-16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кадастр, план, схема, містобудівний кадастр, містобудівна документація, графічні матеріали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materials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materials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Посилання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https://gis.loda.gov.ua/api/materials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Точка доступу до переліку графічних матеріалів порталу містобудівного кадастру з можливістю їх завантаження у форматі GeoJSON.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ohdan Tyshkevych" w:id="0" w:date="2019-11-25T19:12:0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Враховано. Див. наступний абзац.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akon.rada.gov.ua/laws/show/z1044-18" TargetMode="External"/><Relationship Id="rId10" Type="http://schemas.openxmlformats.org/officeDocument/2006/relationships/hyperlink" Target="http://www.minregion.gov.ua/wp-content/uploads/2017/12/20.1.-DBN-B.1.1-162013.-Sklad-ta-zmist-mistobudivnogo-k.pdf" TargetMode="External"/><Relationship Id="rId13" Type="http://schemas.openxmlformats.org/officeDocument/2006/relationships/hyperlink" Target="http://www.minregion.gov.ua/wp-content/uploads/2017/12/20.1.-DBN-B.1.1-162013.-Sklad-ta-zmist-mistobudivnogo-k.pdf" TargetMode="External"/><Relationship Id="rId12" Type="http://schemas.openxmlformats.org/officeDocument/2006/relationships/hyperlink" Target="https://zakon.rada.gov.ua/laws/show/559-2011-%D0%BF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zakon.rada.gov.ua/laws/show/559-2011-%D0%BF" TargetMode="External"/><Relationship Id="rId15" Type="http://schemas.openxmlformats.org/officeDocument/2006/relationships/hyperlink" Target="https://zakon.rada.gov.ua/laws/show/559-2011-%D0%BF" TargetMode="External"/><Relationship Id="rId14" Type="http://schemas.openxmlformats.org/officeDocument/2006/relationships/hyperlink" Target="https://zakon.rada.gov.ua/laws/show/3038-17" TargetMode="External"/><Relationship Id="rId17" Type="http://schemas.openxmlformats.org/officeDocument/2006/relationships/hyperlink" Target="https://zakon.rada.gov.ua/laws/show/z1044-18" TargetMode="External"/><Relationship Id="rId16" Type="http://schemas.openxmlformats.org/officeDocument/2006/relationships/hyperlink" Target="http://www.minregion.gov.ua/wp-content/uploads/2017/12/20.1.-DBN-B.1.1-162013.-Sklad-ta-zmist-mistobudivnogo-k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://brdo.com.ua/wp-content/uploads/2017/10/Metodychni-rekomendatsiyi.pdf" TargetMode="External"/><Relationship Id="rId7" Type="http://schemas.openxmlformats.org/officeDocument/2006/relationships/hyperlink" Target="https://zakon.rada.gov.ua/laws/show/3038-17" TargetMode="External"/><Relationship Id="rId8" Type="http://schemas.openxmlformats.org/officeDocument/2006/relationships/hyperlink" Target="https://zakon.rada.gov.ua/laws/show/2780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